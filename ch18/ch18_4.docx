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D8DEA" w14:textId="77777777" w:rsidR="00A9706B" w:rsidRPr="008D40DB" w:rsidRDefault="009E175B">
      <w:pPr>
        <w:jc w:val="center"/>
        <w:rPr>
          <w:rFonts w:eastAsia="華康新儷粗黑"/>
          <w:b/>
          <w:sz w:val="48"/>
          <w:rPrChange w:id="0" w:author="洪錦魁" w:date="2009-03-30T01:51:00Z">
            <w:rPr>
              <w:rFonts w:eastAsia="華康新儷粗黑"/>
              <w:sz w:val="48"/>
            </w:rPr>
          </w:rPrChange>
        </w:rPr>
      </w:pPr>
      <w:bookmarkStart w:id="1" w:name="_GoBack"/>
      <w:bookmarkEnd w:id="1"/>
      <w:r w:rsidRPr="009E175B">
        <w:rPr>
          <w:rFonts w:eastAsia="華康新儷粗黑" w:hint="eastAsia"/>
          <w:b/>
          <w:sz w:val="48"/>
          <w:rPrChange w:id="2" w:author="洪錦魁" w:date="2009-03-30T01:51:00Z">
            <w:rPr>
              <w:rFonts w:eastAsia="華康新儷粗黑" w:hint="eastAsia"/>
              <w:sz w:val="48"/>
            </w:rPr>
          </w:rPrChange>
        </w:rPr>
        <w:t>暢談快樂的人生</w:t>
      </w:r>
    </w:p>
    <w:p w14:paraId="78A9FC0F" w14:textId="77777777" w:rsidR="00A9706B" w:rsidRDefault="002374A0">
      <w:r>
        <w:rPr>
          <w:noProof/>
        </w:rPr>
        <w:object w:dxaOrig="1440" w:dyaOrig="1440" w14:anchorId="7A36B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0pt;margin-top:18pt;width:54pt;height:108pt;z-index:251657728" o:allowincell="f">
            <v:imagedata r:id="rId6" o:title=""/>
            <w10:wrap type="topAndBottom"/>
          </v:shape>
          <o:OLEObject Type="Embed" ProgID="MS_ClipArt_Gallery" ShapeID="_x0000_s1026" DrawAspect="Content" ObjectID="_1440254753" r:id="rId7"/>
        </w:object>
      </w:r>
    </w:p>
    <w:p w14:paraId="2C37B22D" w14:textId="77777777" w:rsidR="00A9706B" w:rsidRDefault="009B782B">
      <w:pPr>
        <w:jc w:val="center"/>
      </w:pPr>
      <w:r>
        <w:rPr>
          <w:rFonts w:hint="eastAsia"/>
        </w:rPr>
        <w:t>人生如夢，夢如人生，請聽</w:t>
      </w:r>
      <w:commentRangeStart w:id="3"/>
      <w:r>
        <w:rPr>
          <w:rFonts w:hint="eastAsia"/>
        </w:rPr>
        <w:t>一首歌</w:t>
      </w:r>
      <w:commentRangeEnd w:id="3"/>
      <w:r w:rsidR="00955B04">
        <w:rPr>
          <w:rStyle w:val="a9"/>
        </w:rPr>
        <w:commentReference w:id="3"/>
      </w:r>
      <w:r>
        <w:rPr>
          <w:rFonts w:hint="eastAsia"/>
        </w:rPr>
        <w:t>。</w:t>
      </w:r>
    </w:p>
    <w:p w14:paraId="6FBB4362" w14:textId="77777777" w:rsidR="00A9706B" w:rsidRDefault="009B782B">
      <w:pPr>
        <w:jc w:val="center"/>
      </w:pPr>
      <w:r>
        <w:rPr>
          <w:rFonts w:hint="eastAsia"/>
        </w:rPr>
        <w:t>認識自我，肯定自我，請看</w:t>
      </w:r>
      <w:commentRangeStart w:id="4"/>
      <w:r>
        <w:rPr>
          <w:rFonts w:hint="eastAsia"/>
        </w:rPr>
        <w:t>小影片</w:t>
      </w:r>
      <w:commentRangeEnd w:id="4"/>
      <w:r w:rsidR="00392FF6">
        <w:rPr>
          <w:rStyle w:val="a9"/>
        </w:rPr>
        <w:commentReference w:id="4"/>
      </w:r>
      <w:r>
        <w:rPr>
          <w:rFonts w:hint="eastAsia"/>
        </w:rPr>
        <w:t>。</w:t>
      </w:r>
    </w:p>
    <w:p w14:paraId="7E14FB09" w14:textId="77777777" w:rsidR="00E91BA0" w:rsidRDefault="00E91BA0">
      <w:pPr>
        <w:jc w:val="center"/>
      </w:pPr>
      <w:r>
        <w:rPr>
          <w:rFonts w:hint="eastAsia"/>
        </w:rPr>
        <w:t>主講：</w:t>
      </w:r>
      <w:del w:id="5" w:author="洪錦魁" w:date="2009-03-30T01:59:00Z">
        <w:r w:rsidDel="002574ED">
          <w:rPr>
            <w:rFonts w:hint="eastAsia"/>
          </w:rPr>
          <w:delText>洪錦魁</w:delText>
        </w:r>
      </w:del>
      <w:ins w:id="6" w:author="user" w:date="2009-03-30T03:00:00Z">
        <w:r w:rsidR="000A686A">
          <w:rPr>
            <w:rFonts w:hint="eastAsia"/>
          </w:rPr>
          <w:t>洪冰儒</w:t>
        </w:r>
      </w:ins>
    </w:p>
    <w:p w14:paraId="05EF92F7" w14:textId="77777777" w:rsidR="00E91BA0" w:rsidRDefault="00E91BA0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14:paraId="52E5C999" w14:textId="77777777" w:rsidR="00E91BA0" w:rsidRDefault="00E91BA0">
      <w:pPr>
        <w:jc w:val="center"/>
      </w:pPr>
      <w:r>
        <w:rPr>
          <w:rFonts w:hint="eastAsia"/>
        </w:rPr>
        <w:t>地點：</w:t>
      </w:r>
      <w:ins w:id="7" w:author="洪錦魁" w:date="2009-03-30T02:06:00Z">
        <w:r w:rsidR="000C646C">
          <w:rPr>
            <w:rFonts w:hint="eastAsia"/>
          </w:rPr>
          <w:t>國際會議廳</w:t>
        </w:r>
      </w:ins>
    </w:p>
    <w:p w14:paraId="5473D171" w14:textId="77777777" w:rsidR="009B782B" w:rsidRDefault="009B782B"/>
    <w:sectPr w:rsidR="009B782B" w:rsidSect="00A97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洪錦魁" w:date="2009-03-30T02:26:00Z" w:initials="VeC">
    <w:p w14:paraId="1FAD8059" w14:textId="77777777" w:rsidR="00955B04" w:rsidRDefault="00955B0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愛拼才會贏</w:t>
      </w:r>
    </w:p>
  </w:comment>
  <w:comment w:id="4" w:author="user" w:date="2009-03-30T02:52:00Z" w:initials="u">
    <w:p w14:paraId="5E21974B" w14:textId="77777777" w:rsidR="00392FF6" w:rsidRDefault="00392F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海角七號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AD8059" w15:done="0"/>
  <w15:commentEx w15:paraId="5E2197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B6272" w14:textId="77777777" w:rsidR="002374A0" w:rsidRDefault="002374A0" w:rsidP="00E71A10">
      <w:r>
        <w:separator/>
      </w:r>
    </w:p>
  </w:endnote>
  <w:endnote w:type="continuationSeparator" w:id="0">
    <w:p w14:paraId="246664F4" w14:textId="77777777" w:rsidR="002374A0" w:rsidRDefault="002374A0" w:rsidP="00E71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新儷粗黑">
    <w:altName w:val="細明體"/>
    <w:charset w:val="88"/>
    <w:family w:val="swiss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83D5D7" w14:textId="77777777" w:rsidR="002374A0" w:rsidRDefault="002374A0" w:rsidP="00E71A10">
      <w:r>
        <w:separator/>
      </w:r>
    </w:p>
  </w:footnote>
  <w:footnote w:type="continuationSeparator" w:id="0">
    <w:p w14:paraId="2068E22D" w14:textId="77777777" w:rsidR="002374A0" w:rsidRDefault="002374A0" w:rsidP="00E71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10"/>
    <w:rsid w:val="00081862"/>
    <w:rsid w:val="000A686A"/>
    <w:rsid w:val="000A787A"/>
    <w:rsid w:val="000C646C"/>
    <w:rsid w:val="00193D7C"/>
    <w:rsid w:val="002374A0"/>
    <w:rsid w:val="002574ED"/>
    <w:rsid w:val="00392FF6"/>
    <w:rsid w:val="004A7457"/>
    <w:rsid w:val="008D40DB"/>
    <w:rsid w:val="00955B04"/>
    <w:rsid w:val="009B782B"/>
    <w:rsid w:val="009E175B"/>
    <w:rsid w:val="00A55B4D"/>
    <w:rsid w:val="00A9706B"/>
    <w:rsid w:val="00AB02ED"/>
    <w:rsid w:val="00B807BF"/>
    <w:rsid w:val="00C34446"/>
    <w:rsid w:val="00CB3D61"/>
    <w:rsid w:val="00DF4250"/>
    <w:rsid w:val="00E71A10"/>
    <w:rsid w:val="00E91BA0"/>
    <w:rsid w:val="00FA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C03F"/>
  <w15:docId w15:val="{394514AD-47BC-4108-93C1-FE6B24CE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06B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71A10"/>
    <w:rPr>
      <w:kern w:val="2"/>
    </w:rPr>
  </w:style>
  <w:style w:type="paragraph" w:styleId="a5">
    <w:name w:val="footer"/>
    <w:basedOn w:val="a"/>
    <w:link w:val="a6"/>
    <w:uiPriority w:val="99"/>
    <w:unhideWhenUsed/>
    <w:rsid w:val="00E71A1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71A10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8D40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D40D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55B0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55B04"/>
  </w:style>
  <w:style w:type="character" w:customStyle="1" w:styleId="ab">
    <w:name w:val="註解文字 字元"/>
    <w:basedOn w:val="a0"/>
    <w:link w:val="aa"/>
    <w:uiPriority w:val="99"/>
    <w:semiHidden/>
    <w:rsid w:val="00955B04"/>
    <w:rPr>
      <w:kern w:val="2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55B0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55B04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文魁資訊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暢談快樂的人生</dc:title>
  <dc:creator>洪錦魁</dc:creator>
  <cp:lastModifiedBy>Jiin-Kwei Hung</cp:lastModifiedBy>
  <cp:revision>2</cp:revision>
  <dcterms:created xsi:type="dcterms:W3CDTF">2013-09-09T09:59:00Z</dcterms:created>
  <dcterms:modified xsi:type="dcterms:W3CDTF">2013-09-09T09:59:00Z</dcterms:modified>
</cp:coreProperties>
</file>